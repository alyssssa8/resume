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C1D4" w14:textId="01E43271" w:rsidR="00420D89" w:rsidRPr="002361B2" w:rsidRDefault="00837BCB" w:rsidP="0011436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Yu (</w:t>
      </w:r>
      <w:r w:rsidR="00114365">
        <w:rPr>
          <w:b/>
          <w:sz w:val="32"/>
          <w:szCs w:val="32"/>
        </w:rPr>
        <w:t xml:space="preserve">Alyssa) </w:t>
      </w:r>
      <w:r w:rsidR="00420D89" w:rsidRPr="002361B2">
        <w:rPr>
          <w:b/>
          <w:sz w:val="32"/>
          <w:szCs w:val="32"/>
        </w:rPr>
        <w:t>Wang</w:t>
      </w:r>
    </w:p>
    <w:p w14:paraId="69B19903" w14:textId="39FDF670" w:rsidR="00420D89" w:rsidRPr="00837BCB" w:rsidRDefault="000A0A10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  <w:pPrChange w:id="0" w:author="Microsoft Office User" w:date="2018-09-12T11:20:00Z">
          <w:pPr>
            <w:spacing w:after="0" w:line="240" w:lineRule="auto"/>
            <w:jc w:val="center"/>
          </w:pPr>
        </w:pPrChange>
      </w:pPr>
      <w:r>
        <w:rPr>
          <w:sz w:val="24"/>
          <w:szCs w:val="24"/>
        </w:rPr>
        <w:t>25</w:t>
      </w:r>
      <w:r w:rsidR="00834971">
        <w:rPr>
          <w:sz w:val="24"/>
          <w:szCs w:val="24"/>
        </w:rPr>
        <w:t xml:space="preserve">9 </w:t>
      </w:r>
      <w:r w:rsidR="00834971">
        <w:rPr>
          <w:rFonts w:hint="eastAsia"/>
          <w:sz w:val="24"/>
          <w:szCs w:val="24"/>
        </w:rPr>
        <w:t xml:space="preserve">W. </w:t>
      </w:r>
      <w:r w:rsidR="00834971">
        <w:rPr>
          <w:sz w:val="24"/>
          <w:szCs w:val="24"/>
        </w:rPr>
        <w:t xml:space="preserve">Saint Francis Ave, Tracy, CA, 95391. </w:t>
      </w:r>
      <w:r w:rsidR="00C16BEB">
        <w:rPr>
          <w:sz w:val="24"/>
          <w:szCs w:val="24"/>
        </w:rPr>
        <w:t>Phone:</w:t>
      </w:r>
      <w:r w:rsidR="00834971">
        <w:rPr>
          <w:sz w:val="24"/>
          <w:szCs w:val="24"/>
        </w:rPr>
        <w:t xml:space="preserve"> </w:t>
      </w:r>
      <w:r w:rsidR="00420D89" w:rsidRPr="002361B2">
        <w:rPr>
          <w:sz w:val="24"/>
          <w:szCs w:val="24"/>
        </w:rPr>
        <w:t>650-963-6676</w:t>
      </w:r>
      <w:r w:rsidR="00C16BEB">
        <w:rPr>
          <w:sz w:val="24"/>
          <w:szCs w:val="24"/>
        </w:rPr>
        <w:t>. Email:</w:t>
      </w:r>
      <w:r w:rsidR="00831FDB">
        <w:rPr>
          <w:sz w:val="24"/>
          <w:szCs w:val="24"/>
        </w:rPr>
        <w:t xml:space="preserve"> </w:t>
      </w:r>
      <w:r w:rsidR="00420D89" w:rsidRPr="0011096F">
        <w:rPr>
          <w:rStyle w:val="Hyperlink"/>
          <w:sz w:val="24"/>
          <w:szCs w:val="24"/>
        </w:rPr>
        <w:t>yuwanguk@hotmail.com</w:t>
      </w:r>
    </w:p>
    <w:p w14:paraId="7582664C" w14:textId="77777777" w:rsid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 xml:space="preserve">GitHub: </w:t>
      </w:r>
      <w:r w:rsidR="00633DB6">
        <w:fldChar w:fldCharType="begin"/>
      </w:r>
      <w:r w:rsidR="00633DB6">
        <w:instrText xml:space="preserve"> HYPERLINK "https://github.com/yuwangalyssa" </w:instrText>
      </w:r>
      <w:r w:rsidR="00633DB6">
        <w:fldChar w:fldCharType="separate"/>
      </w:r>
      <w:r w:rsidRPr="00837BCB">
        <w:rPr>
          <w:rFonts w:cstheme="minorHAnsi"/>
          <w:color w:val="3262B2"/>
          <w:sz w:val="24"/>
          <w:szCs w:val="24"/>
          <w:u w:val="single" w:color="3262B2"/>
        </w:rPr>
        <w:t>https://github.com/yuwangalyssa</w:t>
      </w:r>
      <w:r w:rsidR="00633DB6">
        <w:rPr>
          <w:rFonts w:cstheme="minorHAnsi"/>
          <w:color w:val="3262B2"/>
          <w:sz w:val="24"/>
          <w:szCs w:val="24"/>
          <w:u w:val="single" w:color="3262B2"/>
        </w:rPr>
        <w:fldChar w:fldCharType="end"/>
      </w:r>
    </w:p>
    <w:p w14:paraId="6BA12343" w14:textId="6F7BA553" w:rsidR="00647566" w:rsidRPr="00647566" w:rsidRDefault="00837BCB" w:rsidP="0064756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>LinkedIn:</w:t>
      </w:r>
      <w:r w:rsidRPr="00837BCB">
        <w:rPr>
          <w:rFonts w:ascii="Helvetica" w:hAnsi="Helvetica"/>
          <w:sz w:val="24"/>
          <w:szCs w:val="24"/>
        </w:rPr>
        <w:t xml:space="preserve"> </w:t>
      </w:r>
      <w:r w:rsidR="00633DB6">
        <w:fldChar w:fldCharType="begin"/>
      </w:r>
      <w:r w:rsidR="00633DB6">
        <w:instrText xml:space="preserve"> HYPERLINK "https://www.linkedin.com/in/yu-wang-87608b47/" </w:instrText>
      </w:r>
      <w:r w:rsidR="00633DB6">
        <w:fldChar w:fldCharType="separate"/>
      </w:r>
      <w:r w:rsidRPr="00837BCB">
        <w:rPr>
          <w:rFonts w:cstheme="minorHAnsi"/>
          <w:color w:val="3262B2"/>
          <w:sz w:val="24"/>
          <w:szCs w:val="24"/>
          <w:u w:val="single" w:color="3262B2"/>
        </w:rPr>
        <w:t>https://www.linkedin.com/in/yu-wang-87608b47/</w:t>
      </w:r>
      <w:r w:rsidR="00633DB6">
        <w:rPr>
          <w:rFonts w:cstheme="minorHAnsi"/>
          <w:color w:val="3262B2"/>
          <w:sz w:val="24"/>
          <w:szCs w:val="24"/>
          <w:u w:val="single" w:color="3262B2"/>
        </w:rPr>
        <w:fldChar w:fldCharType="end"/>
      </w:r>
    </w:p>
    <w:p w14:paraId="284F5FA1" w14:textId="361F357D" w:rsidR="0011096F" w:rsidDel="004676CF" w:rsidRDefault="00837BCB" w:rsidP="00647566">
      <w:pPr>
        <w:spacing w:after="0" w:line="240" w:lineRule="auto"/>
        <w:rPr>
          <w:del w:id="1" w:author="Yu Wang" w:date="2018-09-13T13:47:00Z"/>
          <w:rFonts w:cstheme="minorHAnsi"/>
          <w:color w:val="3262B2"/>
          <w:sz w:val="24"/>
          <w:szCs w:val="24"/>
        </w:rPr>
      </w:pPr>
      <w:del w:id="2" w:author="Yu Wang" w:date="2018-09-13T13:47:00Z">
        <w:r w:rsidDel="004676CF">
          <w:rPr>
            <w:sz w:val="24"/>
            <w:szCs w:val="24"/>
          </w:rPr>
          <w:delText>Online resume</w:delText>
        </w:r>
        <w:r w:rsidRPr="00837BCB" w:rsidDel="004676CF">
          <w:rPr>
            <w:rFonts w:cstheme="minorHAnsi"/>
            <w:sz w:val="24"/>
            <w:szCs w:val="24"/>
          </w:rPr>
          <w:delText>:</w:delText>
        </w:r>
        <w:r w:rsidRPr="00837BCB" w:rsidDel="004676CF">
          <w:rPr>
            <w:rFonts w:cstheme="minorHAnsi"/>
            <w:color w:val="3262B2"/>
            <w:sz w:val="32"/>
            <w:szCs w:val="32"/>
          </w:rPr>
          <w:delText xml:space="preserve"> </w:delText>
        </w:r>
        <w:r w:rsidR="00633DB6" w:rsidDel="004676CF">
          <w:fldChar w:fldCharType="begin"/>
        </w:r>
        <w:r w:rsidR="00633DB6" w:rsidDel="004676CF">
          <w:delInstrText xml:space="preserve"> HYPERLINK "https://csweb01.csueastbay.edu/~mf5683/resume/resume.html" </w:delInstrText>
        </w:r>
        <w:r w:rsidR="00633DB6" w:rsidDel="004676CF">
          <w:fldChar w:fldCharType="separate"/>
        </w:r>
        <w:r w:rsidR="00647566" w:rsidRPr="008C1C18" w:rsidDel="004676CF">
          <w:rPr>
            <w:rStyle w:val="Hyperlink"/>
            <w:rFonts w:cstheme="minorHAnsi"/>
            <w:sz w:val="24"/>
            <w:szCs w:val="24"/>
          </w:rPr>
          <w:delText>https://csweb01.csueastbay.edu/~mf5683/resume/resume.html</w:delText>
        </w:r>
        <w:r w:rsidR="00633DB6" w:rsidDel="004676CF">
          <w:rPr>
            <w:rStyle w:val="Hyperlink"/>
            <w:rFonts w:cstheme="minorHAnsi"/>
            <w:sz w:val="24"/>
            <w:szCs w:val="24"/>
          </w:rPr>
          <w:fldChar w:fldCharType="end"/>
        </w:r>
      </w:del>
    </w:p>
    <w:p w14:paraId="5D47EE5E" w14:textId="7F71EBD8" w:rsidR="00420D89" w:rsidRPr="002361B2" w:rsidRDefault="00420D89" w:rsidP="00647566">
      <w:pPr>
        <w:spacing w:after="0" w:line="240" w:lineRule="auto"/>
        <w:rPr>
          <w:sz w:val="24"/>
          <w:szCs w:val="24"/>
        </w:rPr>
      </w:pPr>
    </w:p>
    <w:p w14:paraId="2B9063AB" w14:textId="77777777" w:rsidR="00420D89" w:rsidRPr="00AC42CB" w:rsidRDefault="00A2567A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5D4C5097" w14:textId="5D6F268E" w:rsidR="00C254A2" w:rsidRPr="000708A8" w:rsidDel="00633DB6" w:rsidRDefault="00B67AB7" w:rsidP="00A65AFB">
      <w:pPr>
        <w:spacing w:after="0" w:line="240" w:lineRule="auto"/>
        <w:rPr>
          <w:del w:id="3" w:author="Microsoft Office User" w:date="2018-09-12T11:22:00Z"/>
          <w:sz w:val="24"/>
          <w:szCs w:val="24"/>
        </w:rPr>
      </w:pPr>
      <w:r>
        <w:rPr>
          <w:sz w:val="24"/>
          <w:szCs w:val="24"/>
        </w:rPr>
        <w:t>Current graduate student seeking a Software Engineer Position or Internship</w:t>
      </w:r>
      <w:ins w:id="4" w:author="Microsoft Office User" w:date="2018-09-12T11:21:00Z">
        <w:r w:rsidR="00633DB6">
          <w:rPr>
            <w:sz w:val="24"/>
            <w:szCs w:val="24"/>
          </w:rPr>
          <w:t xml:space="preserve"> where I can utilize my </w:t>
        </w:r>
      </w:ins>
      <w:ins w:id="5" w:author="Microsoft Office User" w:date="2018-09-12T11:39:00Z">
        <w:r w:rsidR="008B5245">
          <w:rPr>
            <w:sz w:val="24"/>
            <w:szCs w:val="24"/>
          </w:rPr>
          <w:t>in-depth</w:t>
        </w:r>
      </w:ins>
      <w:ins w:id="6" w:author="Microsoft Office User" w:date="2018-09-12T11:21:00Z">
        <w:r w:rsidR="00633DB6">
          <w:rPr>
            <w:sz w:val="24"/>
            <w:szCs w:val="24"/>
          </w:rPr>
          <w:t xml:space="preserve"> skills and knowledge in computer language programming and Artificial </w:t>
        </w:r>
      </w:ins>
      <w:del w:id="7" w:author="Microsoft Office User" w:date="2018-09-12T11:39:00Z">
        <w:r w:rsidDel="008B5245">
          <w:rPr>
            <w:sz w:val="24"/>
            <w:szCs w:val="24"/>
          </w:rPr>
          <w:delText>.</w:delText>
        </w:r>
      </w:del>
      <w:ins w:id="8" w:author="Microsoft Office User" w:date="2018-09-12T11:39:00Z">
        <w:r w:rsidR="008B5245">
          <w:rPr>
            <w:sz w:val="24"/>
            <w:szCs w:val="24"/>
          </w:rPr>
          <w:t>Intelligence.</w:t>
        </w:r>
      </w:ins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</w:r>
      <w:r w:rsidR="00C254A2" w:rsidRPr="000708A8">
        <w:rPr>
          <w:sz w:val="24"/>
          <w:szCs w:val="24"/>
        </w:rPr>
        <w:tab/>
        <w:t xml:space="preserve">                   </w:t>
      </w:r>
    </w:p>
    <w:p w14:paraId="53BC96E8" w14:textId="77777777" w:rsidR="00A2567A" w:rsidRPr="00A2567A" w:rsidRDefault="00A2567A" w:rsidP="00A2567A">
      <w:pPr>
        <w:spacing w:after="0" w:line="240" w:lineRule="auto"/>
        <w:rPr>
          <w:sz w:val="24"/>
          <w:szCs w:val="24"/>
        </w:rPr>
      </w:pPr>
    </w:p>
    <w:p w14:paraId="04F62B42" w14:textId="77777777" w:rsidR="003C2B9C" w:rsidRPr="003C2B9C" w:rsidRDefault="003C2B9C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 w:rsidR="00A2567A">
        <w:rPr>
          <w:b/>
          <w:sz w:val="28"/>
          <w:szCs w:val="28"/>
        </w:rPr>
        <w:t>UMMARY OF SKILLS</w:t>
      </w:r>
    </w:p>
    <w:p w14:paraId="72E648CF" w14:textId="76754B95" w:rsidR="00057FD9" w:rsidRDefault="00797A9A" w:rsidP="008E5488">
      <w:pPr>
        <w:pStyle w:val="ListParagraph"/>
        <w:numPr>
          <w:ilvl w:val="0"/>
          <w:numId w:val="12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</w:t>
      </w:r>
      <w:r w:rsidR="003C2B9C" w:rsidRPr="00797A9A">
        <w:rPr>
          <w:sz w:val="24"/>
          <w:szCs w:val="24"/>
        </w:rPr>
        <w:t>: C</w:t>
      </w:r>
      <w:r w:rsidR="00BF1E6A">
        <w:rPr>
          <w:sz w:val="24"/>
          <w:szCs w:val="24"/>
        </w:rPr>
        <w:t>++</w:t>
      </w:r>
    </w:p>
    <w:p w14:paraId="07841222" w14:textId="58735AC4" w:rsidR="0086049F" w:rsidRPr="000A4B3D" w:rsidRDefault="009F3536" w:rsidP="000A4B3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</w:t>
      </w:r>
      <w:r w:rsidR="00E84606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8E6197">
        <w:rPr>
          <w:sz w:val="24"/>
          <w:szCs w:val="24"/>
        </w:rPr>
        <w:t>JavaScript,</w:t>
      </w:r>
      <w:r w:rsidR="00E846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HTML5, </w:t>
      </w:r>
      <w:r w:rsidR="00E84606">
        <w:rPr>
          <w:sz w:val="24"/>
          <w:szCs w:val="24"/>
        </w:rPr>
        <w:t>Python</w:t>
      </w:r>
      <w:r>
        <w:rPr>
          <w:sz w:val="24"/>
          <w:szCs w:val="24"/>
        </w:rPr>
        <w:t>, Gecode, NetLogo</w:t>
      </w:r>
      <w:r w:rsidR="000A4B3D">
        <w:rPr>
          <w:sz w:val="24"/>
          <w:szCs w:val="24"/>
        </w:rPr>
        <w:t>,</w:t>
      </w:r>
      <w:r w:rsidR="000A4B3D" w:rsidRPr="000A4B3D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SQL, No</w:t>
      </w:r>
      <w:r w:rsidR="0098372F">
        <w:rPr>
          <w:sz w:val="24"/>
          <w:szCs w:val="24"/>
        </w:rPr>
        <w:t>SQL</w:t>
      </w:r>
    </w:p>
    <w:p w14:paraId="3CE3F6D9" w14:textId="572B1931" w:rsidR="00260942" w:rsidRDefault="008E5488" w:rsidP="000A4B3D">
      <w:pPr>
        <w:pStyle w:val="ListParagraph"/>
        <w:numPr>
          <w:ilvl w:val="0"/>
          <w:numId w:val="12"/>
        </w:numPr>
        <w:spacing w:after="0" w:line="240" w:lineRule="auto"/>
        <w:rPr>
          <w:ins w:id="9" w:author="Yu Wang" w:date="2018-09-13T13:45:00Z"/>
          <w:sz w:val="24"/>
          <w:szCs w:val="24"/>
        </w:rPr>
      </w:pPr>
      <w:r>
        <w:rPr>
          <w:sz w:val="24"/>
          <w:szCs w:val="24"/>
        </w:rPr>
        <w:t>Tools: Visual Studio</w:t>
      </w:r>
      <w:r w:rsidR="009F3536">
        <w:rPr>
          <w:sz w:val="24"/>
          <w:szCs w:val="24"/>
        </w:rPr>
        <w:t>, I</w:t>
      </w:r>
      <w:r w:rsidR="009F3536" w:rsidRPr="009F3536">
        <w:rPr>
          <w:sz w:val="24"/>
          <w:szCs w:val="24"/>
        </w:rPr>
        <w:t>ntellij</w:t>
      </w:r>
      <w:r w:rsidR="009F3536">
        <w:rPr>
          <w:sz w:val="24"/>
          <w:szCs w:val="24"/>
        </w:rPr>
        <w:t>, Android studio</w:t>
      </w:r>
      <w:r w:rsidR="000A4B3D">
        <w:rPr>
          <w:sz w:val="24"/>
          <w:szCs w:val="24"/>
        </w:rPr>
        <w:t>,</w:t>
      </w:r>
      <w:r w:rsidR="000A4B3D" w:rsidRPr="00C254A2">
        <w:rPr>
          <w:sz w:val="24"/>
          <w:szCs w:val="24"/>
        </w:rPr>
        <w:t xml:space="preserve"> </w:t>
      </w:r>
      <w:r w:rsidR="00091246">
        <w:rPr>
          <w:sz w:val="24"/>
          <w:szCs w:val="24"/>
        </w:rPr>
        <w:t>Neo4J, MongoDB</w:t>
      </w:r>
    </w:p>
    <w:p w14:paraId="2B725DB8" w14:textId="0314B421" w:rsidR="00212DA8" w:rsidRDefault="00212DA8" w:rsidP="000A4B3D">
      <w:pPr>
        <w:pStyle w:val="ListParagraph"/>
        <w:numPr>
          <w:ilvl w:val="0"/>
          <w:numId w:val="12"/>
        </w:numPr>
        <w:spacing w:after="0" w:line="240" w:lineRule="auto"/>
        <w:rPr>
          <w:ins w:id="10" w:author="Yu Wang" w:date="2018-09-13T13:45:00Z"/>
          <w:sz w:val="24"/>
          <w:szCs w:val="24"/>
        </w:rPr>
      </w:pPr>
      <w:ins w:id="11" w:author="Yu Wang" w:date="2018-09-13T13:45:00Z">
        <w:r>
          <w:rPr>
            <w:sz w:val="24"/>
            <w:szCs w:val="24"/>
          </w:rPr>
          <w:t>Wide range of knowledge to complement technical skills, including business and accounting</w:t>
        </w:r>
      </w:ins>
    </w:p>
    <w:p w14:paraId="4C4F0784" w14:textId="4247B385" w:rsidR="00212DA8" w:rsidRDefault="00212DA8" w:rsidP="000A4B3D">
      <w:pPr>
        <w:pStyle w:val="ListParagraph"/>
        <w:numPr>
          <w:ilvl w:val="0"/>
          <w:numId w:val="12"/>
        </w:numPr>
        <w:spacing w:after="0" w:line="240" w:lineRule="auto"/>
        <w:rPr>
          <w:ins w:id="12" w:author="Microsoft Office User" w:date="2018-09-12T11:22:00Z"/>
          <w:sz w:val="24"/>
          <w:szCs w:val="24"/>
        </w:rPr>
      </w:pPr>
      <w:ins w:id="13" w:author="Yu Wang" w:date="2018-09-13T13:45:00Z">
        <w:r>
          <w:rPr>
            <w:sz w:val="24"/>
            <w:szCs w:val="24"/>
          </w:rPr>
          <w:t xml:space="preserve">Proven dedicated employee and excellent team player with excellent communication skills. </w:t>
        </w:r>
      </w:ins>
    </w:p>
    <w:p w14:paraId="075595BB" w14:textId="77777777" w:rsidR="00633DB6" w:rsidRPr="00C254A2" w:rsidRDefault="00633DB6">
      <w:pPr>
        <w:pStyle w:val="ListParagraph"/>
        <w:spacing w:after="0" w:line="240" w:lineRule="auto"/>
        <w:rPr>
          <w:sz w:val="24"/>
          <w:szCs w:val="24"/>
        </w:rPr>
        <w:pPrChange w:id="14" w:author="Microsoft Office User" w:date="2018-09-12T11:22:00Z">
          <w:pPr>
            <w:pStyle w:val="ListParagraph"/>
            <w:numPr>
              <w:numId w:val="12"/>
            </w:numPr>
            <w:spacing w:after="0" w:line="240" w:lineRule="auto"/>
            <w:ind w:hanging="360"/>
          </w:pPr>
        </w:pPrChange>
      </w:pPr>
    </w:p>
    <w:p w14:paraId="1081A66C" w14:textId="77777777" w:rsidR="00260942" w:rsidRDefault="00A2567A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260942"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58DA2A91" w14:textId="677DBCCF" w:rsidR="00057FD9" w:rsidRPr="00A2567A" w:rsidRDefault="00172EF7" w:rsidP="00A2567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Developer</w:t>
      </w:r>
      <w:r w:rsidR="0017398F">
        <w:rPr>
          <w:b/>
          <w:sz w:val="24"/>
          <w:szCs w:val="24"/>
        </w:rPr>
        <w:t xml:space="preserve"> Internship</w:t>
      </w:r>
      <w:r>
        <w:rPr>
          <w:b/>
          <w:sz w:val="24"/>
          <w:szCs w:val="24"/>
        </w:rPr>
        <w:t>,</w:t>
      </w:r>
      <w:r w:rsidRPr="00A2567A">
        <w:rPr>
          <w:b/>
          <w:sz w:val="24"/>
          <w:szCs w:val="24"/>
        </w:rPr>
        <w:t xml:space="preserve"> </w:t>
      </w:r>
      <w:r w:rsidR="00E53318">
        <w:rPr>
          <w:b/>
          <w:sz w:val="24"/>
          <w:szCs w:val="24"/>
        </w:rPr>
        <w:t>Intepoch</w:t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</w:r>
      <w:r w:rsidR="00E53318">
        <w:rPr>
          <w:b/>
          <w:sz w:val="24"/>
          <w:szCs w:val="24"/>
        </w:rPr>
        <w:tab/>
        <w:t xml:space="preserve">     </w:t>
      </w:r>
      <w:r w:rsidR="00091A5E">
        <w:rPr>
          <w:sz w:val="24"/>
          <w:szCs w:val="24"/>
        </w:rPr>
        <w:t>7</w:t>
      </w:r>
      <w:r w:rsidR="00B76049">
        <w:rPr>
          <w:sz w:val="24"/>
          <w:szCs w:val="24"/>
        </w:rPr>
        <w:t>/201</w:t>
      </w:r>
      <w:r w:rsidR="00DD2BAF">
        <w:rPr>
          <w:sz w:val="24"/>
          <w:szCs w:val="24"/>
        </w:rPr>
        <w:t>7</w:t>
      </w:r>
      <w:r w:rsidR="00B76049">
        <w:rPr>
          <w:sz w:val="24"/>
          <w:szCs w:val="24"/>
        </w:rPr>
        <w:t>-</w:t>
      </w:r>
      <w:r w:rsidR="00E53318">
        <w:rPr>
          <w:rFonts w:hint="eastAsia"/>
          <w:sz w:val="24"/>
          <w:szCs w:val="24"/>
        </w:rPr>
        <w:t>9/2017</w:t>
      </w:r>
      <w:r w:rsidRPr="00A2567A">
        <w:rPr>
          <w:sz w:val="24"/>
          <w:szCs w:val="24"/>
        </w:rPr>
        <w:t xml:space="preserve">                 </w:t>
      </w:r>
    </w:p>
    <w:p w14:paraId="449FD265" w14:textId="2007250D" w:rsidR="00917F51" w:rsidRDefault="00633DB6" w:rsidP="00917F5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ins w:id="15" w:author="Microsoft Office User" w:date="2018-09-12T11:23:00Z">
        <w:r>
          <w:rPr>
            <w:sz w:val="24"/>
            <w:szCs w:val="24"/>
          </w:rPr>
          <w:t xml:space="preserve">Successfully assisted in implementing a key test tool for </w:t>
        </w:r>
      </w:ins>
      <w:del w:id="16" w:author="Microsoft Office User" w:date="2018-09-12T11:24:00Z">
        <w:r w:rsidR="00E64839" w:rsidDel="00633DB6">
          <w:rPr>
            <w:sz w:val="24"/>
            <w:szCs w:val="24"/>
          </w:rPr>
          <w:delText>Participated</w:delText>
        </w:r>
        <w:r w:rsidR="00917F51" w:rsidDel="00633DB6">
          <w:rPr>
            <w:sz w:val="24"/>
            <w:szCs w:val="24"/>
          </w:rPr>
          <w:delText xml:space="preserve"> </w:delText>
        </w:r>
      </w:del>
      <w:r w:rsidR="00A70329">
        <w:rPr>
          <w:sz w:val="24"/>
          <w:szCs w:val="24"/>
        </w:rPr>
        <w:t xml:space="preserve">Unity </w:t>
      </w:r>
      <w:r w:rsidR="00DD2BAF">
        <w:rPr>
          <w:sz w:val="24"/>
          <w:szCs w:val="24"/>
        </w:rPr>
        <w:t>3D</w:t>
      </w:r>
      <w:ins w:id="17" w:author="Microsoft Office User" w:date="2018-09-12T11:24:00Z">
        <w:r>
          <w:rPr>
            <w:sz w:val="24"/>
            <w:szCs w:val="24"/>
          </w:rPr>
          <w:t xml:space="preserve"> and UI</w:t>
        </w:r>
      </w:ins>
      <w:r w:rsidR="00DD2BAF">
        <w:rPr>
          <w:sz w:val="24"/>
          <w:szCs w:val="24"/>
        </w:rPr>
        <w:t xml:space="preserve"> </w:t>
      </w:r>
      <w:r w:rsidR="00A70329">
        <w:rPr>
          <w:sz w:val="24"/>
          <w:szCs w:val="24"/>
        </w:rPr>
        <w:t>related</w:t>
      </w:r>
      <w:r w:rsidR="00314B91">
        <w:rPr>
          <w:sz w:val="24"/>
          <w:szCs w:val="24"/>
        </w:rPr>
        <w:t xml:space="preserve"> project</w:t>
      </w:r>
      <w:ins w:id="18" w:author="Microsoft Office User" w:date="2018-09-12T11:24:00Z">
        <w:r>
          <w:rPr>
            <w:sz w:val="24"/>
            <w:szCs w:val="24"/>
          </w:rPr>
          <w:t>;</w:t>
        </w:r>
      </w:ins>
      <w:del w:id="19" w:author="Microsoft Office User" w:date="2018-09-12T11:24:00Z">
        <w:r w:rsidR="00E64839" w:rsidDel="00633DB6">
          <w:rPr>
            <w:sz w:val="24"/>
            <w:szCs w:val="24"/>
          </w:rPr>
          <w:delText>, UI related. Helped to</w:delText>
        </w:r>
        <w:r w:rsidR="007904B6" w:rsidDel="00633DB6">
          <w:rPr>
            <w:sz w:val="24"/>
            <w:szCs w:val="24"/>
          </w:rPr>
          <w:delText xml:space="preserve"> implemented a test tool</w:delText>
        </w:r>
        <w:r w:rsidR="0011757C" w:rsidDel="00633DB6">
          <w:rPr>
            <w:sz w:val="24"/>
            <w:szCs w:val="24"/>
          </w:rPr>
          <w:delText>.</w:delText>
        </w:r>
      </w:del>
    </w:p>
    <w:p w14:paraId="69541226" w14:textId="77777777" w:rsidR="00633DB6" w:rsidRDefault="00633DB6" w:rsidP="00314B91">
      <w:pPr>
        <w:pStyle w:val="ListParagraph"/>
        <w:numPr>
          <w:ilvl w:val="0"/>
          <w:numId w:val="15"/>
        </w:numPr>
        <w:spacing w:after="0" w:line="240" w:lineRule="auto"/>
        <w:rPr>
          <w:ins w:id="20" w:author="Microsoft Office User" w:date="2018-09-12T11:29:00Z"/>
          <w:sz w:val="24"/>
          <w:szCs w:val="24"/>
        </w:rPr>
      </w:pPr>
      <w:ins w:id="21" w:author="Microsoft Office User" w:date="2018-09-12T11:26:00Z">
        <w:r>
          <w:rPr>
            <w:sz w:val="24"/>
            <w:szCs w:val="24"/>
          </w:rPr>
          <w:t xml:space="preserve">Used my knowledge </w:t>
        </w:r>
      </w:ins>
      <w:ins w:id="22" w:author="Microsoft Office User" w:date="2018-09-12T11:27:00Z">
        <w:r>
          <w:rPr>
            <w:sz w:val="24"/>
            <w:szCs w:val="24"/>
          </w:rPr>
          <w:t xml:space="preserve">of C++ </w:t>
        </w:r>
      </w:ins>
      <w:ins w:id="23" w:author="Microsoft Office User" w:date="2018-09-12T11:26:00Z">
        <w:r>
          <w:rPr>
            <w:sz w:val="24"/>
            <w:szCs w:val="24"/>
          </w:rPr>
          <w:t xml:space="preserve">to </w:t>
        </w:r>
      </w:ins>
      <w:del w:id="24" w:author="Microsoft Office User" w:date="2018-09-12T11:27:00Z">
        <w:r w:rsidR="00314B91" w:rsidDel="00633DB6">
          <w:rPr>
            <w:sz w:val="24"/>
            <w:szCs w:val="24"/>
          </w:rPr>
          <w:delText>Participated in debugging</w:delText>
        </w:r>
      </w:del>
      <w:ins w:id="25" w:author="Microsoft Office User" w:date="2018-09-12T11:27:00Z">
        <w:r>
          <w:rPr>
            <w:sz w:val="24"/>
            <w:szCs w:val="24"/>
          </w:rPr>
          <w:t xml:space="preserve">successfully troubleshoot and debug a key team project on </w:t>
        </w:r>
      </w:ins>
      <w:ins w:id="26" w:author="Microsoft Office User" w:date="2018-09-12T11:29:00Z">
        <w:r>
          <w:rPr>
            <w:sz w:val="24"/>
            <w:szCs w:val="24"/>
          </w:rPr>
          <w:t xml:space="preserve">the </w:t>
        </w:r>
      </w:ins>
      <w:ins w:id="27" w:author="Microsoft Office User" w:date="2018-09-12T11:27:00Z">
        <w:r>
          <w:rPr>
            <w:sz w:val="24"/>
            <w:szCs w:val="24"/>
          </w:rPr>
          <w:t>segmentation and coloring</w:t>
        </w:r>
      </w:ins>
      <w:ins w:id="28" w:author="Microsoft Office User" w:date="2018-09-12T11:29:00Z">
        <w:r>
          <w:rPr>
            <w:sz w:val="24"/>
            <w:szCs w:val="24"/>
          </w:rPr>
          <w:t xml:space="preserve"> on human hair;</w:t>
        </w:r>
      </w:ins>
    </w:p>
    <w:p w14:paraId="42573EBD" w14:textId="07F62FD9" w:rsidR="00314B91" w:rsidRPr="00314B91" w:rsidRDefault="00633DB6" w:rsidP="00314B91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ins w:id="29" w:author="Microsoft Office User" w:date="2018-09-12T11:29:00Z">
        <w:r>
          <w:rPr>
            <w:sz w:val="24"/>
            <w:szCs w:val="24"/>
          </w:rPr>
          <w:t xml:space="preserve">Received excellent job performance review </w:t>
        </w:r>
      </w:ins>
      <w:ins w:id="30" w:author="Microsoft Office User" w:date="2018-09-12T11:30:00Z">
        <w:r>
          <w:rPr>
            <w:sz w:val="24"/>
            <w:szCs w:val="24"/>
          </w:rPr>
          <w:t>for</w:t>
        </w:r>
      </w:ins>
      <w:ins w:id="31" w:author="Microsoft Office User" w:date="2018-09-12T11:29:00Z">
        <w:r>
          <w:rPr>
            <w:sz w:val="24"/>
            <w:szCs w:val="24"/>
          </w:rPr>
          <w:t xml:space="preserve"> the </w:t>
        </w:r>
      </w:ins>
      <w:ins w:id="32" w:author="Microsoft Office User" w:date="2018-09-12T11:39:00Z">
        <w:r w:rsidR="008B5245">
          <w:rPr>
            <w:sz w:val="24"/>
            <w:szCs w:val="24"/>
          </w:rPr>
          <w:t>internship</w:t>
        </w:r>
      </w:ins>
      <w:ins w:id="33" w:author="Microsoft Office User" w:date="2018-09-12T11:29:00Z">
        <w:r>
          <w:rPr>
            <w:sz w:val="24"/>
            <w:szCs w:val="24"/>
          </w:rPr>
          <w:t>.</w:t>
        </w:r>
      </w:ins>
      <w:del w:id="34" w:author="Microsoft Office User" w:date="2018-09-12T11:29:00Z">
        <w:r w:rsidR="00314B91" w:rsidDel="00633DB6">
          <w:rPr>
            <w:sz w:val="24"/>
            <w:szCs w:val="24"/>
          </w:rPr>
          <w:delText xml:space="preserve"> the team project using C++</w:delText>
        </w:r>
        <w:r w:rsidR="00337BD8" w:rsidDel="00633DB6">
          <w:rPr>
            <w:sz w:val="24"/>
            <w:szCs w:val="24"/>
          </w:rPr>
          <w:delText xml:space="preserve">. The project is to do segmentation and </w:delText>
        </w:r>
      </w:del>
      <w:del w:id="35" w:author="Microsoft Office User" w:date="2018-09-12T11:28:00Z">
        <w:r w:rsidR="00337BD8" w:rsidDel="00633DB6">
          <w:rPr>
            <w:sz w:val="24"/>
            <w:szCs w:val="24"/>
          </w:rPr>
          <w:delText>c</w:delText>
        </w:r>
      </w:del>
      <w:del w:id="36" w:author="Microsoft Office User" w:date="2018-09-12T11:29:00Z">
        <w:r w:rsidR="00337BD8" w:rsidDel="00633DB6">
          <w:rPr>
            <w:sz w:val="24"/>
            <w:szCs w:val="24"/>
          </w:rPr>
          <w:delText>oloring on human hair.</w:delText>
        </w:r>
      </w:del>
    </w:p>
    <w:p w14:paraId="280EAE88" w14:textId="77777777" w:rsidR="00A2567A" w:rsidRDefault="00A2567A" w:rsidP="00A2567A">
      <w:pPr>
        <w:pStyle w:val="ListParagraph"/>
        <w:spacing w:after="0" w:line="240" w:lineRule="auto"/>
        <w:rPr>
          <w:sz w:val="24"/>
          <w:szCs w:val="24"/>
        </w:rPr>
      </w:pPr>
    </w:p>
    <w:p w14:paraId="6ED8F2B7" w14:textId="7FBD7E84" w:rsidR="00952214" w:rsidRDefault="00C24BE8" w:rsidP="00A2567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RECENT</w:t>
      </w:r>
      <w:r w:rsidR="00A2567A">
        <w:rPr>
          <w:b/>
          <w:sz w:val="28"/>
          <w:szCs w:val="28"/>
        </w:rPr>
        <w:t xml:space="preserve"> </w:t>
      </w:r>
      <w:ins w:id="37" w:author="Microsoft Office User" w:date="2018-09-12T11:30:00Z">
        <w:r w:rsidR="00633DB6">
          <w:rPr>
            <w:b/>
            <w:sz w:val="28"/>
            <w:szCs w:val="28"/>
          </w:rPr>
          <w:t xml:space="preserve">UNIVERSITY </w:t>
        </w:r>
      </w:ins>
      <w:r w:rsidR="00A2567A">
        <w:rPr>
          <w:b/>
          <w:sz w:val="28"/>
          <w:szCs w:val="28"/>
        </w:rPr>
        <w:t xml:space="preserve">PROJECTS </w:t>
      </w:r>
    </w:p>
    <w:p w14:paraId="13E43B56" w14:textId="2C861D34" w:rsidR="00A70329" w:rsidRDefault="0025059E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Machine Learning </w:t>
      </w:r>
      <w:r w:rsidR="006D0634"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         </w:t>
      </w:r>
      <w:r w:rsidR="00A70329">
        <w:rPr>
          <w:sz w:val="24"/>
          <w:szCs w:val="24"/>
        </w:rPr>
        <w:t xml:space="preserve">                                                                  </w:t>
      </w:r>
      <w:r w:rsidR="00081C0A">
        <w:rPr>
          <w:sz w:val="24"/>
          <w:szCs w:val="24"/>
        </w:rPr>
        <w:t xml:space="preserve">                            9</w:t>
      </w:r>
      <w:r w:rsidR="00785A43">
        <w:rPr>
          <w:sz w:val="24"/>
          <w:szCs w:val="24"/>
        </w:rPr>
        <w:t>/201</w:t>
      </w:r>
      <w:r w:rsidR="00081C0A">
        <w:rPr>
          <w:sz w:val="24"/>
          <w:szCs w:val="24"/>
        </w:rPr>
        <w:t>7-12/2017</w:t>
      </w:r>
    </w:p>
    <w:p w14:paraId="23F73F51" w14:textId="5C439588" w:rsidR="00633DB6" w:rsidRPr="00633DB6" w:rsidRDefault="006D0634">
      <w:pPr>
        <w:pStyle w:val="ListParagraph"/>
        <w:numPr>
          <w:ilvl w:val="0"/>
          <w:numId w:val="16"/>
        </w:numPr>
        <w:spacing w:after="0" w:line="240" w:lineRule="auto"/>
        <w:rPr>
          <w:ins w:id="38" w:author="Microsoft Office User" w:date="2018-09-12T11:31:00Z"/>
          <w:sz w:val="24"/>
          <w:szCs w:val="24"/>
          <w:rPrChange w:id="39" w:author="Microsoft Office User" w:date="2018-09-12T11:31:00Z">
            <w:rPr>
              <w:ins w:id="40" w:author="Microsoft Office User" w:date="2018-09-12T11:31:00Z"/>
            </w:rPr>
          </w:rPrChange>
        </w:rPr>
        <w:pPrChange w:id="41" w:author="Microsoft Office User" w:date="2018-09-12T11:31:00Z">
          <w:pPr>
            <w:spacing w:after="0" w:line="240" w:lineRule="auto"/>
          </w:pPr>
        </w:pPrChange>
      </w:pPr>
      <w:del w:id="42" w:author="Microsoft Office User" w:date="2018-09-12T11:31:00Z">
        <w:r w:rsidRPr="00633DB6" w:rsidDel="00633DB6">
          <w:rPr>
            <w:sz w:val="24"/>
            <w:szCs w:val="24"/>
            <w:rPrChange w:id="43" w:author="Microsoft Office User" w:date="2018-09-12T11:31:00Z">
              <w:rPr/>
            </w:rPrChange>
          </w:rPr>
          <w:delText>Studied the</w:delText>
        </w:r>
      </w:del>
      <w:ins w:id="44" w:author="Microsoft Office User" w:date="2018-09-12T11:31:00Z">
        <w:r w:rsidR="00633DB6" w:rsidRPr="00633DB6">
          <w:rPr>
            <w:sz w:val="24"/>
            <w:szCs w:val="24"/>
            <w:rPrChange w:id="45" w:author="Microsoft Office User" w:date="2018-09-12T11:31:00Z">
              <w:rPr/>
            </w:rPrChange>
          </w:rPr>
          <w:t>Using</w:t>
        </w:r>
      </w:ins>
      <w:r w:rsidRPr="00633DB6">
        <w:rPr>
          <w:sz w:val="24"/>
          <w:szCs w:val="24"/>
          <w:rPrChange w:id="46" w:author="Microsoft Office User" w:date="2018-09-12T11:31:00Z">
            <w:rPr/>
          </w:rPrChange>
        </w:rPr>
        <w:t xml:space="preserve"> fundamental knowledge of machine learning in the </w:t>
      </w:r>
      <w:r w:rsidR="00247A9C" w:rsidRPr="00633DB6">
        <w:rPr>
          <w:sz w:val="24"/>
          <w:szCs w:val="24"/>
          <w:rPrChange w:id="47" w:author="Microsoft Office User" w:date="2018-09-12T11:31:00Z">
            <w:rPr/>
          </w:rPrChange>
        </w:rPr>
        <w:t>C</w:t>
      </w:r>
      <w:r w:rsidRPr="00633DB6">
        <w:rPr>
          <w:sz w:val="24"/>
          <w:szCs w:val="24"/>
          <w:rPrChange w:id="48" w:author="Microsoft Office User" w:date="2018-09-12T11:31:00Z">
            <w:rPr/>
          </w:rPrChange>
        </w:rPr>
        <w:t>ompute</w:t>
      </w:r>
      <w:r w:rsidR="002B6241" w:rsidRPr="00633DB6">
        <w:rPr>
          <w:sz w:val="24"/>
          <w:szCs w:val="24"/>
          <w:rPrChange w:id="49" w:author="Microsoft Office User" w:date="2018-09-12T11:31:00Z">
            <w:rPr/>
          </w:rPrChange>
        </w:rPr>
        <w:t>r</w:t>
      </w:r>
      <w:r w:rsidRPr="00633DB6">
        <w:rPr>
          <w:sz w:val="24"/>
          <w:szCs w:val="24"/>
          <w:rPrChange w:id="50" w:author="Microsoft Office User" w:date="2018-09-12T11:31:00Z">
            <w:rPr/>
          </w:rPrChange>
        </w:rPr>
        <w:t xml:space="preserve"> </w:t>
      </w:r>
      <w:r w:rsidR="00247A9C" w:rsidRPr="00633DB6">
        <w:rPr>
          <w:sz w:val="24"/>
          <w:szCs w:val="24"/>
          <w:rPrChange w:id="51" w:author="Microsoft Office User" w:date="2018-09-12T11:31:00Z">
            <w:rPr/>
          </w:rPrChange>
        </w:rPr>
        <w:t>V</w:t>
      </w:r>
      <w:r w:rsidRPr="00633DB6">
        <w:rPr>
          <w:sz w:val="24"/>
          <w:szCs w:val="24"/>
          <w:rPrChange w:id="52" w:author="Microsoft Office User" w:date="2018-09-12T11:31:00Z">
            <w:rPr/>
          </w:rPrChange>
        </w:rPr>
        <w:t>ision class</w:t>
      </w:r>
      <w:del w:id="53" w:author="Microsoft Office User" w:date="2018-09-12T11:31:00Z">
        <w:r w:rsidR="00785A43" w:rsidRPr="00633DB6" w:rsidDel="00633DB6">
          <w:rPr>
            <w:sz w:val="24"/>
            <w:szCs w:val="24"/>
            <w:rPrChange w:id="54" w:author="Microsoft Office User" w:date="2018-09-12T11:31:00Z">
              <w:rPr/>
            </w:rPrChange>
          </w:rPr>
          <w:delText>.</w:delText>
        </w:r>
        <w:r w:rsidR="00012669" w:rsidRPr="00633DB6" w:rsidDel="00633DB6">
          <w:rPr>
            <w:sz w:val="24"/>
            <w:szCs w:val="24"/>
            <w:rPrChange w:id="55" w:author="Microsoft Office User" w:date="2018-09-12T11:31:00Z">
              <w:rPr/>
            </w:rPrChange>
          </w:rPr>
          <w:delText xml:space="preserve"> T</w:delText>
        </w:r>
      </w:del>
      <w:ins w:id="56" w:author="Microsoft Office User" w:date="2018-09-12T11:31:00Z">
        <w:r w:rsidR="00633DB6" w:rsidRPr="00633DB6">
          <w:rPr>
            <w:sz w:val="24"/>
            <w:szCs w:val="24"/>
            <w:rPrChange w:id="57" w:author="Microsoft Office User" w:date="2018-09-12T11:31:00Z">
              <w:rPr/>
            </w:rPrChange>
          </w:rPr>
          <w:t xml:space="preserve"> to t</w:t>
        </w:r>
      </w:ins>
      <w:r w:rsidR="00012669" w:rsidRPr="00633DB6">
        <w:rPr>
          <w:sz w:val="24"/>
          <w:szCs w:val="24"/>
          <w:rPrChange w:id="58" w:author="Microsoft Office User" w:date="2018-09-12T11:31:00Z">
            <w:rPr/>
          </w:rPrChange>
        </w:rPr>
        <w:t>rain</w:t>
      </w:r>
      <w:ins w:id="59" w:author="Microsoft Office User" w:date="2018-09-12T11:31:00Z">
        <w:r w:rsidR="00633DB6" w:rsidRPr="00633DB6">
          <w:rPr>
            <w:sz w:val="24"/>
            <w:szCs w:val="24"/>
            <w:rPrChange w:id="60" w:author="Microsoft Office User" w:date="2018-09-12T11:31:00Z">
              <w:rPr/>
            </w:rPrChange>
          </w:rPr>
          <w:t xml:space="preserve"> </w:t>
        </w:r>
      </w:ins>
      <w:del w:id="61" w:author="Microsoft Office User" w:date="2018-09-12T11:31:00Z">
        <w:r w:rsidR="00012669" w:rsidRPr="00633DB6" w:rsidDel="00633DB6">
          <w:rPr>
            <w:sz w:val="24"/>
            <w:szCs w:val="24"/>
            <w:rPrChange w:id="62" w:author="Microsoft Office User" w:date="2018-09-12T11:31:00Z">
              <w:rPr/>
            </w:rPrChange>
          </w:rPr>
          <w:delText xml:space="preserve">ed </w:delText>
        </w:r>
      </w:del>
      <w:r w:rsidR="00012669" w:rsidRPr="00633DB6">
        <w:rPr>
          <w:sz w:val="24"/>
          <w:szCs w:val="24"/>
          <w:rPrChange w:id="63" w:author="Microsoft Office User" w:date="2018-09-12T11:31:00Z">
            <w:rPr/>
          </w:rPrChange>
        </w:rPr>
        <w:t>a set of fruit images from Imag</w:t>
      </w:r>
      <w:r w:rsidR="00CB0212" w:rsidRPr="00633DB6">
        <w:rPr>
          <w:sz w:val="24"/>
          <w:szCs w:val="24"/>
          <w:rPrChange w:id="64" w:author="Microsoft Office User" w:date="2018-09-12T11:31:00Z">
            <w:rPr/>
          </w:rPrChange>
        </w:rPr>
        <w:t>eNet by CNN network in TensorFlow and Python</w:t>
      </w:r>
      <w:ins w:id="65" w:author="Microsoft Office User" w:date="2018-09-12T11:32:00Z">
        <w:r w:rsidR="00633DB6">
          <w:rPr>
            <w:sz w:val="24"/>
            <w:szCs w:val="24"/>
          </w:rPr>
          <w:t>;</w:t>
        </w:r>
      </w:ins>
      <w:del w:id="66" w:author="Microsoft Office User" w:date="2018-09-12T11:32:00Z">
        <w:r w:rsidR="00CB0212" w:rsidRPr="00633DB6" w:rsidDel="00633DB6">
          <w:rPr>
            <w:sz w:val="24"/>
            <w:szCs w:val="24"/>
            <w:rPrChange w:id="67" w:author="Microsoft Office User" w:date="2018-09-12T11:31:00Z">
              <w:rPr/>
            </w:rPrChange>
          </w:rPr>
          <w:delText xml:space="preserve">. </w:delText>
        </w:r>
      </w:del>
    </w:p>
    <w:p w14:paraId="35C5189A" w14:textId="3E086B93" w:rsidR="00A70329" w:rsidRPr="00633DB6" w:rsidDel="000B19C6" w:rsidRDefault="00633DB6">
      <w:pPr>
        <w:pStyle w:val="ListParagraph"/>
        <w:numPr>
          <w:ilvl w:val="0"/>
          <w:numId w:val="16"/>
        </w:numPr>
        <w:spacing w:after="0" w:line="240" w:lineRule="auto"/>
        <w:rPr>
          <w:ins w:id="68" w:author="Microsoft Office User" w:date="2018-09-12T11:30:00Z"/>
          <w:del w:id="69" w:author="Yu Wang" w:date="2018-09-13T13:46:00Z"/>
          <w:sz w:val="24"/>
          <w:szCs w:val="24"/>
          <w:rPrChange w:id="70" w:author="Microsoft Office User" w:date="2018-09-12T11:31:00Z">
            <w:rPr>
              <w:ins w:id="71" w:author="Microsoft Office User" w:date="2018-09-12T11:30:00Z"/>
              <w:del w:id="72" w:author="Yu Wang" w:date="2018-09-13T13:46:00Z"/>
            </w:rPr>
          </w:rPrChange>
        </w:rPr>
        <w:pPrChange w:id="73" w:author="Microsoft Office User" w:date="2018-09-12T11:31:00Z">
          <w:pPr>
            <w:spacing w:after="0" w:line="240" w:lineRule="auto"/>
          </w:pPr>
        </w:pPrChange>
      </w:pPr>
      <w:ins w:id="74" w:author="Microsoft Office User" w:date="2018-09-12T11:32:00Z">
        <w:r>
          <w:rPr>
            <w:sz w:val="24"/>
            <w:szCs w:val="24"/>
          </w:rPr>
          <w:t xml:space="preserve">Designed and programmed </w:t>
        </w:r>
      </w:ins>
      <w:del w:id="75" w:author="Microsoft Office User" w:date="2018-09-12T11:32:00Z">
        <w:r w:rsidR="00012669" w:rsidRPr="00633DB6" w:rsidDel="00633DB6">
          <w:rPr>
            <w:sz w:val="24"/>
            <w:szCs w:val="24"/>
            <w:rPrChange w:id="76" w:author="Microsoft Office User" w:date="2018-09-12T11:31:00Z">
              <w:rPr/>
            </w:rPrChange>
          </w:rPr>
          <w:delText>Made a simple</w:delText>
        </w:r>
      </w:del>
      <w:ins w:id="77" w:author="Microsoft Office User" w:date="2018-09-12T11:32:00Z">
        <w:r>
          <w:rPr>
            <w:sz w:val="24"/>
            <w:szCs w:val="24"/>
          </w:rPr>
          <w:t>an</w:t>
        </w:r>
      </w:ins>
      <w:r w:rsidR="00012669" w:rsidRPr="00633DB6">
        <w:rPr>
          <w:sz w:val="24"/>
          <w:szCs w:val="24"/>
          <w:rPrChange w:id="78" w:author="Microsoft Office User" w:date="2018-09-12T11:31:00Z">
            <w:rPr/>
          </w:rPrChange>
        </w:rPr>
        <w:t xml:space="preserve"> </w:t>
      </w:r>
      <w:del w:id="79" w:author="Microsoft Office User" w:date="2018-09-12T11:32:00Z">
        <w:r w:rsidR="00012669" w:rsidRPr="00633DB6" w:rsidDel="00633DB6">
          <w:rPr>
            <w:sz w:val="24"/>
            <w:szCs w:val="24"/>
            <w:rPrChange w:id="80" w:author="Microsoft Office User" w:date="2018-09-12T11:31:00Z">
              <w:rPr/>
            </w:rPrChange>
          </w:rPr>
          <w:delText xml:space="preserve">android </w:delText>
        </w:r>
      </w:del>
      <w:ins w:id="81" w:author="Microsoft Office User" w:date="2018-09-12T11:32:00Z">
        <w:r>
          <w:rPr>
            <w:sz w:val="24"/>
            <w:szCs w:val="24"/>
          </w:rPr>
          <w:t>A</w:t>
        </w:r>
        <w:r w:rsidRPr="00633DB6">
          <w:rPr>
            <w:sz w:val="24"/>
            <w:szCs w:val="24"/>
            <w:rPrChange w:id="82" w:author="Microsoft Office User" w:date="2018-09-12T11:31:00Z">
              <w:rPr/>
            </w:rPrChange>
          </w:rPr>
          <w:t xml:space="preserve">ndroid </w:t>
        </w:r>
      </w:ins>
      <w:r w:rsidR="00012669" w:rsidRPr="00633DB6">
        <w:rPr>
          <w:sz w:val="24"/>
          <w:szCs w:val="24"/>
          <w:rPrChange w:id="83" w:author="Microsoft Office User" w:date="2018-09-12T11:31:00Z">
            <w:rPr/>
          </w:rPrChange>
        </w:rPr>
        <w:t xml:space="preserve">app to recognize the level of ripeness of </w:t>
      </w:r>
      <w:ins w:id="84" w:author="Microsoft Office User" w:date="2018-09-12T11:32:00Z">
        <w:r>
          <w:rPr>
            <w:sz w:val="24"/>
            <w:szCs w:val="24"/>
          </w:rPr>
          <w:t xml:space="preserve">fruits such as </w:t>
        </w:r>
      </w:ins>
      <w:r w:rsidR="00012669" w:rsidRPr="00633DB6">
        <w:rPr>
          <w:sz w:val="24"/>
          <w:szCs w:val="24"/>
          <w:rPrChange w:id="85" w:author="Microsoft Office User" w:date="2018-09-12T11:31:00Z">
            <w:rPr/>
          </w:rPrChange>
        </w:rPr>
        <w:t>bananas.</w:t>
      </w:r>
    </w:p>
    <w:p w14:paraId="4C73562B" w14:textId="77777777" w:rsidR="00633DB6" w:rsidRPr="000B19C6" w:rsidRDefault="00633DB6" w:rsidP="00A70329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  <w:rPrChange w:id="86" w:author="Yu Wang" w:date="2018-09-13T13:46:00Z">
            <w:rPr/>
          </w:rPrChange>
        </w:rPr>
        <w:pPrChange w:id="87" w:author="Yu Wang" w:date="2018-09-13T13:46:00Z">
          <w:pPr>
            <w:spacing w:after="0" w:line="240" w:lineRule="auto"/>
          </w:pPr>
        </w:pPrChange>
      </w:pPr>
    </w:p>
    <w:p w14:paraId="654D94EC" w14:textId="363A9997" w:rsidR="00A70329" w:rsidRDefault="00081C0A" w:rsidP="00A70329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AI Planning Project                   </w:t>
      </w:r>
      <w:r w:rsidR="00A70329" w:rsidRPr="00785A43">
        <w:rPr>
          <w:b/>
          <w:sz w:val="24"/>
          <w:szCs w:val="24"/>
        </w:rPr>
        <w:t xml:space="preserve">            </w:t>
      </w:r>
      <w:r w:rsidR="00785A43" w:rsidRPr="00785A43">
        <w:rPr>
          <w:b/>
          <w:sz w:val="24"/>
          <w:szCs w:val="24"/>
        </w:rPr>
        <w:t xml:space="preserve">   </w:t>
      </w:r>
      <w:r w:rsidR="00A70329" w:rsidRPr="00785A43">
        <w:rPr>
          <w:b/>
          <w:sz w:val="24"/>
          <w:szCs w:val="24"/>
        </w:rPr>
        <w:t xml:space="preserve">             </w:t>
      </w:r>
      <w:r w:rsidR="00A70329" w:rsidRPr="00785A43">
        <w:rPr>
          <w:sz w:val="24"/>
          <w:szCs w:val="24"/>
        </w:rPr>
        <w:t xml:space="preserve">                                                  </w:t>
      </w:r>
      <w:r w:rsidR="00214442">
        <w:rPr>
          <w:sz w:val="24"/>
          <w:szCs w:val="24"/>
        </w:rPr>
        <w:t xml:space="preserve">                     1</w:t>
      </w:r>
      <w:r w:rsidR="00785A43">
        <w:rPr>
          <w:sz w:val="24"/>
          <w:szCs w:val="24"/>
        </w:rPr>
        <w:t>/201</w:t>
      </w:r>
      <w:r w:rsidR="00214442">
        <w:rPr>
          <w:sz w:val="24"/>
          <w:szCs w:val="24"/>
        </w:rPr>
        <w:t>8-3/2018</w:t>
      </w:r>
    </w:p>
    <w:p w14:paraId="330A91AE" w14:textId="77777777" w:rsidR="000A4B3D" w:rsidRPr="0012613B" w:rsidRDefault="00247A9C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rPrChange w:id="88" w:author="Microsoft Office User" w:date="2018-09-12T11:35:00Z">
            <w:rPr/>
          </w:rPrChange>
        </w:rPr>
        <w:pPrChange w:id="89" w:author="Microsoft Office User" w:date="2018-09-12T11:35:00Z">
          <w:pPr>
            <w:spacing w:after="0" w:line="240" w:lineRule="auto"/>
          </w:pPr>
        </w:pPrChange>
      </w:pPr>
      <w:r w:rsidRPr="0012613B">
        <w:rPr>
          <w:sz w:val="24"/>
          <w:szCs w:val="24"/>
          <w:rPrChange w:id="90" w:author="Microsoft Office User" w:date="2018-09-12T11:35:00Z">
            <w:rPr/>
          </w:rPrChange>
        </w:rPr>
        <w:t>Studied AI searching and planning basics in the Artificial Intelligence class.</w:t>
      </w:r>
      <w:r w:rsidR="00CB0212" w:rsidRPr="0012613B">
        <w:rPr>
          <w:sz w:val="24"/>
          <w:szCs w:val="24"/>
          <w:rPrChange w:id="91" w:author="Microsoft Office User" w:date="2018-09-12T11:35:00Z">
            <w:rPr/>
          </w:rPrChange>
        </w:rPr>
        <w:t xml:space="preserve"> </w:t>
      </w:r>
    </w:p>
    <w:p w14:paraId="4B2A7F64" w14:textId="28EE18B1" w:rsidR="000A4B3D" w:rsidRPr="0012613B" w:rsidRDefault="00CB021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  <w:rPrChange w:id="92" w:author="Microsoft Office User" w:date="2018-09-12T11:35:00Z">
            <w:rPr/>
          </w:rPrChange>
        </w:rPr>
        <w:pPrChange w:id="93" w:author="Microsoft Office User" w:date="2018-09-12T11:35:00Z">
          <w:pPr>
            <w:spacing w:after="0" w:line="240" w:lineRule="auto"/>
          </w:pPr>
        </w:pPrChange>
      </w:pPr>
      <w:r w:rsidRPr="0012613B">
        <w:rPr>
          <w:sz w:val="24"/>
          <w:szCs w:val="24"/>
          <w:rPrChange w:id="94" w:author="Microsoft Office User" w:date="2018-09-12T11:35:00Z">
            <w:rPr/>
          </w:rPrChange>
        </w:rPr>
        <w:t xml:space="preserve">Used NetLogo to </w:t>
      </w:r>
      <w:del w:id="95" w:author="Microsoft Office User" w:date="2018-09-12T11:34:00Z">
        <w:r w:rsidRPr="0012613B" w:rsidDel="0012613B">
          <w:rPr>
            <w:sz w:val="24"/>
            <w:szCs w:val="24"/>
            <w:rPrChange w:id="96" w:author="Microsoft Office User" w:date="2018-09-12T11:35:00Z">
              <w:rPr/>
            </w:rPrChange>
          </w:rPr>
          <w:delText xml:space="preserve">create </w:delText>
        </w:r>
      </w:del>
      <w:ins w:id="97" w:author="Microsoft Office User" w:date="2018-09-12T11:34:00Z">
        <w:r w:rsidR="0012613B" w:rsidRPr="0012613B">
          <w:rPr>
            <w:sz w:val="24"/>
            <w:szCs w:val="24"/>
            <w:rPrChange w:id="98" w:author="Microsoft Office User" w:date="2018-09-12T11:35:00Z">
              <w:rPr/>
            </w:rPrChange>
          </w:rPr>
          <w:t xml:space="preserve">successfully develop </w:t>
        </w:r>
      </w:ins>
      <w:r w:rsidRPr="0012613B">
        <w:rPr>
          <w:sz w:val="24"/>
          <w:szCs w:val="24"/>
          <w:rPrChange w:id="99" w:author="Microsoft Office User" w:date="2018-09-12T11:35:00Z">
            <w:rPr/>
          </w:rPrChange>
        </w:rPr>
        <w:t xml:space="preserve">a path finding </w:t>
      </w:r>
      <w:r w:rsidR="000A4B3D" w:rsidRPr="0012613B">
        <w:rPr>
          <w:sz w:val="24"/>
          <w:szCs w:val="24"/>
          <w:rPrChange w:id="100" w:author="Microsoft Office User" w:date="2018-09-12T11:35:00Z">
            <w:rPr/>
          </w:rPrChange>
        </w:rPr>
        <w:t>for a fishing vessel simulation and provided fully automatic AI solver for the game “Do not cross the line</w:t>
      </w:r>
      <w:ins w:id="101" w:author="Microsoft Office User" w:date="2018-09-12T11:34:00Z">
        <w:r w:rsidR="0012613B" w:rsidRPr="0012613B">
          <w:rPr>
            <w:sz w:val="24"/>
            <w:szCs w:val="24"/>
            <w:rPrChange w:id="102" w:author="Microsoft Office User" w:date="2018-09-12T11:35:00Z">
              <w:rPr/>
            </w:rPrChange>
          </w:rPr>
          <w:t>;</w:t>
        </w:r>
      </w:ins>
      <w:r w:rsidR="000A4B3D" w:rsidRPr="0012613B">
        <w:rPr>
          <w:sz w:val="24"/>
          <w:szCs w:val="24"/>
          <w:rPrChange w:id="103" w:author="Microsoft Office User" w:date="2018-09-12T11:35:00Z">
            <w:rPr/>
          </w:rPrChange>
        </w:rPr>
        <w:t>”</w:t>
      </w:r>
    </w:p>
    <w:p w14:paraId="0DEEABE0" w14:textId="77777777" w:rsidR="0007324F" w:rsidRDefault="00FC2E09" w:rsidP="00860369">
      <w:pPr>
        <w:pStyle w:val="ListParagraph"/>
        <w:numPr>
          <w:ilvl w:val="0"/>
          <w:numId w:val="17"/>
        </w:numPr>
        <w:spacing w:after="0" w:line="240" w:lineRule="auto"/>
        <w:rPr>
          <w:ins w:id="104" w:author="Yu Wang" w:date="2018-09-13T13:48:00Z"/>
          <w:sz w:val="24"/>
          <w:szCs w:val="24"/>
        </w:rPr>
        <w:pPrChange w:id="105" w:author="Yu Wang" w:date="2018-09-13T13:46:00Z">
          <w:pPr>
            <w:spacing w:after="0" w:line="240" w:lineRule="auto"/>
          </w:pPr>
        </w:pPrChange>
      </w:pPr>
      <w:r w:rsidRPr="0012613B">
        <w:rPr>
          <w:sz w:val="24"/>
          <w:szCs w:val="24"/>
          <w:rPrChange w:id="106" w:author="Microsoft Office User" w:date="2018-09-12T11:35:00Z">
            <w:rPr/>
          </w:rPrChange>
        </w:rPr>
        <w:t>Used Gecode to implement a student class registration system with constraints satisfaction</w:t>
      </w:r>
      <w:ins w:id="107" w:author="Microsoft Office User" w:date="2018-09-12T11:34:00Z">
        <w:r w:rsidR="0012613B" w:rsidRPr="0012613B">
          <w:rPr>
            <w:sz w:val="24"/>
            <w:szCs w:val="24"/>
            <w:rPrChange w:id="108" w:author="Microsoft Office User" w:date="2018-09-12T11:35:00Z">
              <w:rPr/>
            </w:rPrChange>
          </w:rPr>
          <w:t>.</w:t>
        </w:r>
      </w:ins>
    </w:p>
    <w:p w14:paraId="6C571ECA" w14:textId="50209B32" w:rsidR="00A70329" w:rsidRPr="0012613B" w:rsidDel="000B19C6" w:rsidRDefault="00FC2E09" w:rsidP="0007324F">
      <w:pPr>
        <w:pStyle w:val="ListParagraph"/>
        <w:spacing w:after="0" w:line="240" w:lineRule="auto"/>
        <w:rPr>
          <w:del w:id="109" w:author="Yu Wang" w:date="2018-09-13T13:46:00Z"/>
          <w:sz w:val="24"/>
          <w:szCs w:val="24"/>
          <w:rPrChange w:id="110" w:author="Microsoft Office User" w:date="2018-09-12T11:35:00Z">
            <w:rPr>
              <w:del w:id="111" w:author="Yu Wang" w:date="2018-09-13T13:46:00Z"/>
            </w:rPr>
          </w:rPrChange>
        </w:rPr>
        <w:pPrChange w:id="112" w:author="Yu Wang" w:date="2018-09-13T13:48:00Z">
          <w:pPr>
            <w:spacing w:after="0" w:line="240" w:lineRule="auto"/>
          </w:pPr>
        </w:pPrChange>
      </w:pPr>
      <w:bookmarkStart w:id="113" w:name="_GoBack"/>
      <w:bookmarkEnd w:id="113"/>
      <w:del w:id="114" w:author="Microsoft Office User" w:date="2018-09-12T11:34:00Z">
        <w:r w:rsidRPr="0012613B" w:rsidDel="0012613B">
          <w:rPr>
            <w:sz w:val="24"/>
            <w:szCs w:val="24"/>
            <w:rPrChange w:id="115" w:author="Microsoft Office User" w:date="2018-09-12T11:35:00Z">
              <w:rPr/>
            </w:rPrChange>
          </w:rPr>
          <w:delText>.</w:delText>
        </w:r>
      </w:del>
    </w:p>
    <w:p w14:paraId="34AF3CC6" w14:textId="77777777" w:rsidR="00A65AFB" w:rsidRPr="000B19C6" w:rsidRDefault="00A65AFB" w:rsidP="0007324F">
      <w:pPr>
        <w:pStyle w:val="ListParagraph"/>
        <w:spacing w:after="0" w:line="240" w:lineRule="auto"/>
        <w:rPr>
          <w:sz w:val="24"/>
          <w:szCs w:val="24"/>
          <w:rPrChange w:id="116" w:author="Yu Wang" w:date="2018-09-13T13:46:00Z">
            <w:rPr/>
          </w:rPrChange>
        </w:rPr>
        <w:pPrChange w:id="117" w:author="Yu Wang" w:date="2018-09-13T13:48:00Z">
          <w:pPr>
            <w:spacing w:after="0" w:line="240" w:lineRule="auto"/>
          </w:pPr>
        </w:pPrChange>
      </w:pPr>
    </w:p>
    <w:p w14:paraId="41BB3E23" w14:textId="77777777" w:rsidR="00B67AB7" w:rsidRPr="00FA44E3" w:rsidRDefault="0051313E" w:rsidP="00B67AB7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860369">
        <w:rPr>
          <w:sz w:val="24"/>
          <w:szCs w:val="24"/>
        </w:rPr>
        <w:t xml:space="preserve"> </w:t>
      </w:r>
      <w:r w:rsidR="00B67AB7">
        <w:rPr>
          <w:b/>
          <w:sz w:val="28"/>
          <w:szCs w:val="28"/>
        </w:rPr>
        <w:t>EDUCATION</w:t>
      </w:r>
    </w:p>
    <w:p w14:paraId="474BA61F" w14:textId="7A7E2363" w:rsidR="00182602" w:rsidRPr="00C254A2" w:rsidRDefault="00182602" w:rsidP="00182602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                                                                             </w:t>
      </w:r>
      <w:del w:id="118" w:author="Unknown">
        <w:r w:rsidR="00496C9A" w:rsidDel="0007324F">
          <w:rPr>
            <w:sz w:val="24"/>
            <w:szCs w:val="24"/>
          </w:rPr>
          <w:delText xml:space="preserve"> </w:delText>
        </w:r>
      </w:del>
      <w:ins w:id="119" w:author="Yu Wang" w:date="2018-09-13T13:48:00Z">
        <w:r w:rsidR="00496C9A">
          <w:rPr>
            <w:sz w:val="24"/>
            <w:szCs w:val="24"/>
          </w:rPr>
          <w:t xml:space="preserve"> </w:t>
        </w:r>
      </w:ins>
      <w:r w:rsidR="00496C9A">
        <w:rPr>
          <w:sz w:val="24"/>
          <w:szCs w:val="24"/>
        </w:rPr>
        <w:t xml:space="preserve">        </w:t>
      </w:r>
      <w:r w:rsidR="00BB61CB">
        <w:rPr>
          <w:sz w:val="24"/>
          <w:szCs w:val="24"/>
        </w:rPr>
        <w:t>Expect</w:t>
      </w:r>
      <w:r w:rsidR="00496C9A">
        <w:rPr>
          <w:sz w:val="24"/>
          <w:szCs w:val="24"/>
        </w:rPr>
        <w:t>ed</w:t>
      </w:r>
      <w:r>
        <w:rPr>
          <w:sz w:val="24"/>
          <w:szCs w:val="24"/>
        </w:rPr>
        <w:t>:</w:t>
      </w:r>
      <w:r w:rsidR="00496C9A">
        <w:rPr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</w:p>
    <w:p w14:paraId="3C30D232" w14:textId="4A597159" w:rsidR="00182602" w:rsidRDefault="00182602" w:rsidP="00182602">
      <w:pPr>
        <w:spacing w:before="100"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DF4298">
        <w:rPr>
          <w:sz w:val="24"/>
          <w:szCs w:val="24"/>
        </w:rPr>
        <w:t>GPA: 3</w:t>
      </w:r>
      <w:r>
        <w:rPr>
          <w:sz w:val="24"/>
          <w:szCs w:val="24"/>
        </w:rPr>
        <w:t>.</w:t>
      </w:r>
      <w:r w:rsidR="00AC13F7">
        <w:rPr>
          <w:sz w:val="24"/>
          <w:szCs w:val="24"/>
        </w:rPr>
        <w:t>82</w:t>
      </w:r>
    </w:p>
    <w:p w14:paraId="37FCA753" w14:textId="00EB4FC1" w:rsidR="00B67AB7" w:rsidRPr="00C254A2" w:rsidRDefault="00B67AB7" w:rsidP="00B67AB7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 w:rsidR="00E64839">
        <w:rPr>
          <w:sz w:val="24"/>
          <w:szCs w:val="24"/>
        </w:rPr>
        <w:t xml:space="preserve">                        </w:t>
      </w:r>
      <w:r w:rsidR="00496C9A">
        <w:rPr>
          <w:sz w:val="24"/>
          <w:szCs w:val="24"/>
        </w:rPr>
        <w:t xml:space="preserve">     </w:t>
      </w:r>
      <w:r w:rsidR="00E64839">
        <w:rPr>
          <w:sz w:val="24"/>
          <w:szCs w:val="24"/>
        </w:rPr>
        <w:t xml:space="preserve">   </w:t>
      </w:r>
      <w:r>
        <w:rPr>
          <w:sz w:val="24"/>
          <w:szCs w:val="24"/>
        </w:rPr>
        <w:t>June 201</w:t>
      </w:r>
      <w:r w:rsidRPr="00260942">
        <w:rPr>
          <w:sz w:val="24"/>
          <w:szCs w:val="24"/>
        </w:rPr>
        <w:t>6</w:t>
      </w:r>
    </w:p>
    <w:p w14:paraId="72ABE8DA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r w:rsidR="00B67AB7" w:rsidRPr="000708A8">
        <w:rPr>
          <w:sz w:val="24"/>
          <w:szCs w:val="24"/>
        </w:rPr>
        <w:t>Computer Science</w:t>
      </w:r>
      <w:r w:rsidR="00B67AB7">
        <w:rPr>
          <w:sz w:val="24"/>
          <w:szCs w:val="24"/>
        </w:rPr>
        <w:t xml:space="preserve"> </w:t>
      </w:r>
      <w:r w:rsidR="00B67AB7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>
        <w:rPr>
          <w:sz w:val="24"/>
          <w:szCs w:val="24"/>
        </w:rPr>
        <w:t>GPA: 3.91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</w:r>
    </w:p>
    <w:p w14:paraId="4810DAE5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</w:t>
      </w:r>
      <w:r w:rsidR="00B67AB7"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="00B67AB7" w:rsidRPr="000708A8">
        <w:rPr>
          <w:sz w:val="24"/>
          <w:szCs w:val="24"/>
        </w:rPr>
        <w:t>Business and CIS Emphasis</w:t>
      </w:r>
      <w:r w:rsidR="00B67AB7">
        <w:rPr>
          <w:sz w:val="24"/>
          <w:szCs w:val="24"/>
        </w:rPr>
        <w:t xml:space="preserve">          </w:t>
      </w:r>
      <w:r w:rsidR="004B02DE">
        <w:rPr>
          <w:sz w:val="24"/>
          <w:szCs w:val="24"/>
        </w:rPr>
        <w:t>GPA: 3.91</w:t>
      </w:r>
      <w:r w:rsidR="00B67AB7">
        <w:rPr>
          <w:sz w:val="24"/>
          <w:szCs w:val="24"/>
        </w:rPr>
        <w:t xml:space="preserve">  </w:t>
      </w:r>
      <w:r w:rsidR="00B67AB7">
        <w:rPr>
          <w:sz w:val="24"/>
          <w:szCs w:val="24"/>
        </w:rPr>
        <w:tab/>
      </w:r>
      <w:r w:rsidR="00B67AB7">
        <w:rPr>
          <w:sz w:val="24"/>
          <w:szCs w:val="24"/>
        </w:rPr>
        <w:tab/>
        <w:t xml:space="preserve">    </w:t>
      </w:r>
    </w:p>
    <w:p w14:paraId="49AA6C04" w14:textId="77777777" w:rsidR="00B67AB7" w:rsidRPr="000708A8" w:rsidRDefault="00182602" w:rsidP="00B67AB7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bookmarkStart w:id="120" w:name="OLE_LINK1"/>
      <w:bookmarkStart w:id="121" w:name="OLE_LINK2"/>
      <w:r w:rsidR="00B67AB7" w:rsidRPr="000708A8">
        <w:rPr>
          <w:sz w:val="24"/>
          <w:szCs w:val="24"/>
        </w:rPr>
        <w:t>Accounting</w:t>
      </w:r>
      <w:bookmarkEnd w:id="120"/>
      <w:bookmarkEnd w:id="121"/>
      <w:r>
        <w:rPr>
          <w:sz w:val="24"/>
          <w:szCs w:val="24"/>
        </w:rPr>
        <w:t xml:space="preserve">: </w:t>
      </w:r>
      <w:r w:rsidR="00B67AB7" w:rsidRPr="000708A8">
        <w:rPr>
          <w:sz w:val="24"/>
          <w:szCs w:val="24"/>
        </w:rPr>
        <w:t xml:space="preserve">Practice Emphasis 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>GPA: 3.91</w:t>
      </w:r>
      <w:r w:rsidR="00B67AB7" w:rsidRPr="000708A8">
        <w:rPr>
          <w:sz w:val="24"/>
          <w:szCs w:val="24"/>
        </w:rPr>
        <w:tab/>
      </w:r>
      <w:r w:rsidR="00B67AB7" w:rsidRPr="000708A8">
        <w:rPr>
          <w:sz w:val="24"/>
          <w:szCs w:val="24"/>
        </w:rPr>
        <w:tab/>
      </w:r>
      <w:r w:rsidR="00B67AB7">
        <w:rPr>
          <w:sz w:val="24"/>
          <w:szCs w:val="24"/>
        </w:rPr>
        <w:t xml:space="preserve">    </w:t>
      </w:r>
    </w:p>
    <w:p w14:paraId="29FEB3B7" w14:textId="7A783A39" w:rsidR="00B67AB7" w:rsidRPr="00C254A2" w:rsidRDefault="00B67AB7" w:rsidP="00B67AB7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122" w:name="OLE_LINK5"/>
      <w:bookmarkStart w:id="123" w:name="OLE_LINK6"/>
      <w:r>
        <w:rPr>
          <w:b/>
          <w:sz w:val="24"/>
          <w:szCs w:val="24"/>
        </w:rPr>
        <w:t xml:space="preserve">                                </w:t>
      </w:r>
      <w:bookmarkEnd w:id="122"/>
      <w:bookmarkEnd w:id="123"/>
    </w:p>
    <w:p w14:paraId="2B413A4A" w14:textId="77777777" w:rsidR="00420D89" w:rsidRPr="002361B2" w:rsidRDefault="00B67AB7" w:rsidP="00B67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4B02DE">
        <w:rPr>
          <w:sz w:val="24"/>
          <w:szCs w:val="24"/>
        </w:rPr>
        <w:t xml:space="preserve">achelor of Science in </w:t>
      </w:r>
      <w:r w:rsidRPr="000708A8">
        <w:rPr>
          <w:sz w:val="24"/>
          <w:szCs w:val="24"/>
        </w:rPr>
        <w:t>Computer Science</w:t>
      </w:r>
      <w:r w:rsidRPr="000708A8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</w:r>
      <w:r w:rsidR="004B02DE">
        <w:rPr>
          <w:sz w:val="24"/>
          <w:szCs w:val="24"/>
        </w:rPr>
        <w:tab/>
        <w:t>GPA: 3.83</w:t>
      </w:r>
    </w:p>
    <w:sectPr w:rsidR="00420D89" w:rsidRPr="002361B2" w:rsidSect="0012613B">
      <w:pgSz w:w="12240" w:h="15840"/>
      <w:pgMar w:top="720" w:right="1008" w:bottom="720" w:left="1008" w:header="706" w:footer="706" w:gutter="0"/>
      <w:cols w:space="708"/>
      <w:docGrid w:linePitch="360"/>
      <w:sectPrChange w:id="124" w:author="Microsoft Office User" w:date="2018-09-12T11:35:00Z">
        <w:sectPr w:rsidR="00420D89" w:rsidRPr="002361B2" w:rsidSect="0012613B">
          <w:pgMar w:top="1008" w:right="1008" w:bottom="864" w:left="1440" w:header="706" w:footer="706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4BF10" w14:textId="77777777" w:rsidR="00953F9B" w:rsidRDefault="00953F9B" w:rsidP="009925EA">
      <w:pPr>
        <w:spacing w:after="0" w:line="240" w:lineRule="auto"/>
      </w:pPr>
      <w:r>
        <w:separator/>
      </w:r>
    </w:p>
  </w:endnote>
  <w:endnote w:type="continuationSeparator" w:id="0">
    <w:p w14:paraId="28C62569" w14:textId="77777777" w:rsidR="00953F9B" w:rsidRDefault="00953F9B" w:rsidP="0099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8177D" w14:textId="77777777" w:rsidR="00953F9B" w:rsidRDefault="00953F9B" w:rsidP="009925EA">
      <w:pPr>
        <w:spacing w:after="0" w:line="240" w:lineRule="auto"/>
      </w:pPr>
      <w:r>
        <w:separator/>
      </w:r>
    </w:p>
  </w:footnote>
  <w:footnote w:type="continuationSeparator" w:id="0">
    <w:p w14:paraId="70686310" w14:textId="77777777" w:rsidR="00953F9B" w:rsidRDefault="00953F9B" w:rsidP="00992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19"/>
    <w:multiLevelType w:val="hybridMultilevel"/>
    <w:tmpl w:val="D7D461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3773CB"/>
    <w:multiLevelType w:val="hybridMultilevel"/>
    <w:tmpl w:val="2646D796"/>
    <w:lvl w:ilvl="0" w:tplc="47D08B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7760"/>
    <w:multiLevelType w:val="hybridMultilevel"/>
    <w:tmpl w:val="F470275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44DBE"/>
    <w:multiLevelType w:val="hybridMultilevel"/>
    <w:tmpl w:val="4650C1D2"/>
    <w:lvl w:ilvl="0" w:tplc="7FAC9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30ADE"/>
    <w:multiLevelType w:val="hybridMultilevel"/>
    <w:tmpl w:val="471C6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A0EF3"/>
    <w:multiLevelType w:val="hybridMultilevel"/>
    <w:tmpl w:val="86340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986"/>
    <w:multiLevelType w:val="hybridMultilevel"/>
    <w:tmpl w:val="653E8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F57D88"/>
    <w:multiLevelType w:val="hybridMultilevel"/>
    <w:tmpl w:val="37D6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E7621"/>
    <w:multiLevelType w:val="hybridMultilevel"/>
    <w:tmpl w:val="3390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417CC"/>
    <w:multiLevelType w:val="hybridMultilevel"/>
    <w:tmpl w:val="21B0C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66507"/>
    <w:multiLevelType w:val="hybridMultilevel"/>
    <w:tmpl w:val="5B2E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41356"/>
    <w:multiLevelType w:val="hybridMultilevel"/>
    <w:tmpl w:val="FB0C7F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81DDC"/>
    <w:multiLevelType w:val="hybridMultilevel"/>
    <w:tmpl w:val="ED02E6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 Wang">
    <w15:presenceInfo w15:providerId="Windows Live" w15:userId="237fea7f0ca6f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2MDUyNDcwNjIxNzVU0lEKTi0uzszPAykwqgUA8YrBrywAAAA="/>
  </w:docVars>
  <w:rsids>
    <w:rsidRoot w:val="003A1F9E"/>
    <w:rsid w:val="00012669"/>
    <w:rsid w:val="00057FD9"/>
    <w:rsid w:val="000708A8"/>
    <w:rsid w:val="0007324F"/>
    <w:rsid w:val="00081C0A"/>
    <w:rsid w:val="00091246"/>
    <w:rsid w:val="00091A5E"/>
    <w:rsid w:val="00097D20"/>
    <w:rsid w:val="000A0A10"/>
    <w:rsid w:val="000A4B3D"/>
    <w:rsid w:val="000B19C6"/>
    <w:rsid w:val="000B2021"/>
    <w:rsid w:val="000B42D0"/>
    <w:rsid w:val="000B4595"/>
    <w:rsid w:val="000C6F42"/>
    <w:rsid w:val="000D4EB4"/>
    <w:rsid w:val="000E1C66"/>
    <w:rsid w:val="000E48CB"/>
    <w:rsid w:val="000F01FC"/>
    <w:rsid w:val="000F2527"/>
    <w:rsid w:val="0011096F"/>
    <w:rsid w:val="00114365"/>
    <w:rsid w:val="0011757C"/>
    <w:rsid w:val="0012613B"/>
    <w:rsid w:val="00172EF7"/>
    <w:rsid w:val="0017398F"/>
    <w:rsid w:val="00173F58"/>
    <w:rsid w:val="00182602"/>
    <w:rsid w:val="0019218B"/>
    <w:rsid w:val="00212DA8"/>
    <w:rsid w:val="00214442"/>
    <w:rsid w:val="00241ACB"/>
    <w:rsid w:val="00247A9C"/>
    <w:rsid w:val="0025059E"/>
    <w:rsid w:val="002537F5"/>
    <w:rsid w:val="00260942"/>
    <w:rsid w:val="002B19E8"/>
    <w:rsid w:val="002B6241"/>
    <w:rsid w:val="002D677D"/>
    <w:rsid w:val="002E1AED"/>
    <w:rsid w:val="00314B91"/>
    <w:rsid w:val="00316CA5"/>
    <w:rsid w:val="00322A86"/>
    <w:rsid w:val="00325DB3"/>
    <w:rsid w:val="00336A1B"/>
    <w:rsid w:val="00337BD8"/>
    <w:rsid w:val="00367D74"/>
    <w:rsid w:val="003A1F9E"/>
    <w:rsid w:val="003C2B9C"/>
    <w:rsid w:val="003C5EE0"/>
    <w:rsid w:val="003C749F"/>
    <w:rsid w:val="003D5AAB"/>
    <w:rsid w:val="00410516"/>
    <w:rsid w:val="00416138"/>
    <w:rsid w:val="00420D89"/>
    <w:rsid w:val="00437007"/>
    <w:rsid w:val="0046095C"/>
    <w:rsid w:val="004630A6"/>
    <w:rsid w:val="004676CF"/>
    <w:rsid w:val="0047219F"/>
    <w:rsid w:val="004958EE"/>
    <w:rsid w:val="00496C9A"/>
    <w:rsid w:val="004B02DE"/>
    <w:rsid w:val="004B1DFD"/>
    <w:rsid w:val="004E11D5"/>
    <w:rsid w:val="0051313E"/>
    <w:rsid w:val="00526B4E"/>
    <w:rsid w:val="0053144B"/>
    <w:rsid w:val="00555813"/>
    <w:rsid w:val="005579EB"/>
    <w:rsid w:val="0056192D"/>
    <w:rsid w:val="00562DEF"/>
    <w:rsid w:val="005860E5"/>
    <w:rsid w:val="005A112E"/>
    <w:rsid w:val="005B1713"/>
    <w:rsid w:val="005B2E5A"/>
    <w:rsid w:val="005D52FF"/>
    <w:rsid w:val="00617D70"/>
    <w:rsid w:val="00617EEA"/>
    <w:rsid w:val="00621549"/>
    <w:rsid w:val="00633DB6"/>
    <w:rsid w:val="00641E43"/>
    <w:rsid w:val="00647566"/>
    <w:rsid w:val="00677027"/>
    <w:rsid w:val="00684362"/>
    <w:rsid w:val="006A5CC9"/>
    <w:rsid w:val="006D0634"/>
    <w:rsid w:val="006E7BAE"/>
    <w:rsid w:val="006F12BC"/>
    <w:rsid w:val="0070450C"/>
    <w:rsid w:val="00707477"/>
    <w:rsid w:val="00714A7C"/>
    <w:rsid w:val="0074091F"/>
    <w:rsid w:val="00783926"/>
    <w:rsid w:val="00785A43"/>
    <w:rsid w:val="00785B44"/>
    <w:rsid w:val="007904B6"/>
    <w:rsid w:val="00795F4C"/>
    <w:rsid w:val="00797A9A"/>
    <w:rsid w:val="007C5032"/>
    <w:rsid w:val="007C73EA"/>
    <w:rsid w:val="007E2B7B"/>
    <w:rsid w:val="00831FDB"/>
    <w:rsid w:val="00834971"/>
    <w:rsid w:val="00837BCB"/>
    <w:rsid w:val="00860369"/>
    <w:rsid w:val="0086049F"/>
    <w:rsid w:val="0086333E"/>
    <w:rsid w:val="008908E4"/>
    <w:rsid w:val="008A1027"/>
    <w:rsid w:val="008B5245"/>
    <w:rsid w:val="008D743C"/>
    <w:rsid w:val="008E5488"/>
    <w:rsid w:val="008E6197"/>
    <w:rsid w:val="008E64C2"/>
    <w:rsid w:val="009016B6"/>
    <w:rsid w:val="00904820"/>
    <w:rsid w:val="00917F51"/>
    <w:rsid w:val="00924DC0"/>
    <w:rsid w:val="009336A3"/>
    <w:rsid w:val="0095220B"/>
    <w:rsid w:val="00952214"/>
    <w:rsid w:val="00953F9B"/>
    <w:rsid w:val="00982170"/>
    <w:rsid w:val="0098372F"/>
    <w:rsid w:val="009925EA"/>
    <w:rsid w:val="009F3536"/>
    <w:rsid w:val="00A03C6B"/>
    <w:rsid w:val="00A2567A"/>
    <w:rsid w:val="00A30496"/>
    <w:rsid w:val="00A635EA"/>
    <w:rsid w:val="00A65AFB"/>
    <w:rsid w:val="00A70329"/>
    <w:rsid w:val="00AC06BB"/>
    <w:rsid w:val="00AC13F7"/>
    <w:rsid w:val="00AC42CB"/>
    <w:rsid w:val="00AE1AB8"/>
    <w:rsid w:val="00AF303D"/>
    <w:rsid w:val="00AF5114"/>
    <w:rsid w:val="00B151BC"/>
    <w:rsid w:val="00B67AB7"/>
    <w:rsid w:val="00B72B77"/>
    <w:rsid w:val="00B76049"/>
    <w:rsid w:val="00BB61CB"/>
    <w:rsid w:val="00BB731D"/>
    <w:rsid w:val="00BF1E6A"/>
    <w:rsid w:val="00C064A3"/>
    <w:rsid w:val="00C16BEB"/>
    <w:rsid w:val="00C17DC9"/>
    <w:rsid w:val="00C24BE8"/>
    <w:rsid w:val="00C254A2"/>
    <w:rsid w:val="00C4375A"/>
    <w:rsid w:val="00C44FDD"/>
    <w:rsid w:val="00CB0212"/>
    <w:rsid w:val="00CC7D82"/>
    <w:rsid w:val="00CD1663"/>
    <w:rsid w:val="00D10EF2"/>
    <w:rsid w:val="00D16CA8"/>
    <w:rsid w:val="00D33F01"/>
    <w:rsid w:val="00D60404"/>
    <w:rsid w:val="00D667E7"/>
    <w:rsid w:val="00D84F9F"/>
    <w:rsid w:val="00D95BE1"/>
    <w:rsid w:val="00D976E0"/>
    <w:rsid w:val="00DD2BAF"/>
    <w:rsid w:val="00DF4298"/>
    <w:rsid w:val="00E06169"/>
    <w:rsid w:val="00E407C3"/>
    <w:rsid w:val="00E53318"/>
    <w:rsid w:val="00E64839"/>
    <w:rsid w:val="00E84606"/>
    <w:rsid w:val="00E91D8A"/>
    <w:rsid w:val="00EA0A19"/>
    <w:rsid w:val="00EE1534"/>
    <w:rsid w:val="00EE7459"/>
    <w:rsid w:val="00F25459"/>
    <w:rsid w:val="00F3442B"/>
    <w:rsid w:val="00F407E3"/>
    <w:rsid w:val="00F8088C"/>
    <w:rsid w:val="00F83088"/>
    <w:rsid w:val="00FA7C6B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73902"/>
  <w15:docId w15:val="{FC62AE4C-6F38-6749-AAB0-CBC62AA9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D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0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EA"/>
  </w:style>
  <w:style w:type="paragraph" w:styleId="Footer">
    <w:name w:val="footer"/>
    <w:basedOn w:val="Normal"/>
    <w:link w:val="FooterChar"/>
    <w:uiPriority w:val="99"/>
    <w:unhideWhenUsed/>
    <w:rsid w:val="00992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EA"/>
  </w:style>
  <w:style w:type="table" w:styleId="TableGrid">
    <w:name w:val="Table Grid"/>
    <w:basedOn w:val="TableNormal"/>
    <w:uiPriority w:val="39"/>
    <w:rsid w:val="007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7B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B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9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9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F846-D50F-1343-AD96-AB386E78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9</cp:revision>
  <cp:lastPrinted>2018-09-05T16:48:00Z</cp:lastPrinted>
  <dcterms:created xsi:type="dcterms:W3CDTF">2018-09-12T18:37:00Z</dcterms:created>
  <dcterms:modified xsi:type="dcterms:W3CDTF">2018-09-13T20:48:00Z</dcterms:modified>
</cp:coreProperties>
</file>